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39A" w:rsidRDefault="00AA479C">
      <w:pPr>
        <w:pStyle w:val="Title"/>
      </w:pPr>
      <w:r>
        <w:t>Morphological diversity in tenrecs (Afrosoricida, Tenrecidae): Comparing tenrec skull diversity to their closest relatives</w:t>
      </w:r>
    </w:p>
    <w:p w:rsidR="0092139A" w:rsidRDefault="00AA479C">
      <w:pPr>
        <w:pStyle w:val="Heading1"/>
      </w:pPr>
      <w:bookmarkStart w:id="0" w:name="abstract"/>
      <w:r>
        <w:t>Abstract</w:t>
      </w:r>
    </w:p>
    <w:bookmarkEnd w:id="0"/>
    <w:p w:rsidR="0092139A" w:rsidRDefault="00AA479C" w:rsidP="00B232B2">
      <w:pPr>
        <w:suppressLineNumbers/>
      </w:pPr>
      <w:del w:id="1" w:author="Administrator" w:date="2015-03-24T11:10:00Z">
        <w:r w:rsidDel="0017048D">
          <w:delText xml:space="preserve">Morphological diversity is often studied qualitatively. </w:delText>
        </w:r>
      </w:del>
      <w:del w:id="2" w:author="Administrator" w:date="2015-03-24T11:11:00Z">
        <w:r w:rsidDel="0017048D">
          <w:delText xml:space="preserve">However, to truly understand the evolution of exceptional diversity, it is important to take a quantitative approach instead of relying on subjective, qualitative assessments. </w:delText>
        </w:r>
      </w:del>
      <w:ins w:id="3" w:author="Administrator" w:date="2015-03-24T11:14:00Z">
        <w:r w:rsidR="0017048D">
          <w:t xml:space="preserve">It is important to quantify patterns of morphological diversity to enhance our understanding of variation in ecological and evolutionary traits. </w:t>
        </w:r>
      </w:ins>
      <w:r>
        <w:t xml:space="preserve">Here, we present a quantitative analysis of morphological diversity in a </w:t>
      </w:r>
      <w:del w:id="4" w:author="Administrator" w:date="2015-03-12T10:19:00Z">
        <w:r w:rsidDel="001A5523">
          <w:delText>F</w:delText>
        </w:r>
      </w:del>
      <w:ins w:id="5" w:author="Administrator" w:date="2015-03-12T10:19:00Z">
        <w:r w:rsidR="001A5523">
          <w:t>f</w:t>
        </w:r>
      </w:ins>
      <w:r>
        <w:t>amily of small mammals, the tenrecs (Afrosoricida, Tenrecidae).</w:t>
      </w:r>
    </w:p>
    <w:p w:rsidR="0092139A" w:rsidRDefault="00AA479C" w:rsidP="00B232B2">
      <w:pPr>
        <w:suppressLineNumbers/>
      </w:pPr>
      <w:r>
        <w:t>Tenrecs are often cited as an example of an exceptionally morphologically diverse group. However, this assumption has not been tested quantitatively. We use geometric morphometric analyses of skull shape to test whether tenrecs are more morphologically diverse than their closest relatives, the golden moles (Afrosoricida, Chrysochloridae). Tenrecs occupy a wider range of ecological niches than golden moles so we predict that they will be more morphologically diverse.</w:t>
      </w:r>
    </w:p>
    <w:p w:rsidR="0092139A" w:rsidRDefault="00AA479C" w:rsidP="00B232B2">
      <w:pPr>
        <w:suppressLineNumbers/>
      </w:pPr>
      <w:r>
        <w:t xml:space="preserve">Contrary to our expectations, </w:t>
      </w:r>
      <w:del w:id="6" w:author="Administrator" w:date="2015-03-12T10:22:00Z">
        <w:r w:rsidDel="00B232B2">
          <w:delText xml:space="preserve">We </w:delText>
        </w:r>
      </w:del>
      <w:ins w:id="7" w:author="Administrator" w:date="2015-03-12T10:22:00Z">
        <w:r w:rsidR="00B232B2">
          <w:t xml:space="preserve">we </w:t>
        </w:r>
      </w:ins>
      <w:r>
        <w:t xml:space="preserve">find that tenrec skulls are only more morphologically diverse than golden moles when measured in lateral view. Furthermore, similarities among the species-rich </w:t>
      </w:r>
      <w:r>
        <w:rPr>
          <w:i/>
        </w:rPr>
        <w:t>Microgale</w:t>
      </w:r>
      <w:r>
        <w:t xml:space="preserve"> tenrec </w:t>
      </w:r>
      <w:del w:id="8" w:author="Administrator" w:date="2015-03-12T10:21:00Z">
        <w:r w:rsidDel="00F17327">
          <w:delText>Genus</w:delText>
        </w:r>
      </w:del>
      <w:ins w:id="9" w:author="Administrator" w:date="2015-03-12T10:21:00Z">
        <w:r w:rsidR="00F17327">
          <w:t>genus</w:t>
        </w:r>
      </w:ins>
      <w:r>
        <w:t xml:space="preserve"> appear to mask higher morphological diversity in the rest of the </w:t>
      </w:r>
      <w:del w:id="10" w:author="Administrator" w:date="2015-03-12T10:19:00Z">
        <w:r w:rsidDel="001A5523">
          <w:delText>Family</w:delText>
        </w:r>
      </w:del>
      <w:ins w:id="11" w:author="Administrator" w:date="2015-03-12T10:20:00Z">
        <w:r w:rsidR="001A5523">
          <w:t>f</w:t>
        </w:r>
      </w:ins>
      <w:ins w:id="12" w:author="Administrator" w:date="2015-03-12T10:19:00Z">
        <w:r w:rsidR="001A5523">
          <w:t>amily</w:t>
        </w:r>
      </w:ins>
      <w:r>
        <w:t>. These results reveal new insights into the morphological diversity of tenrecs and highlight the importance of using quantitative methods to test qualitative assumptions about patterns of morphological diversity.</w:t>
      </w:r>
    </w:p>
    <w:p w:rsidR="0092139A" w:rsidRDefault="00AA479C">
      <w:pPr>
        <w:pStyle w:val="Heading1"/>
      </w:pPr>
      <w:bookmarkStart w:id="13" w:name="introduction"/>
      <w:r>
        <w:t>Introduction</w:t>
      </w:r>
    </w:p>
    <w:bookmarkEnd w:id="13"/>
    <w:p w:rsidR="009729AD" w:rsidRDefault="00AA479C">
      <w:r>
        <w:t>Analysing patterns of morphological diversity</w:t>
      </w:r>
      <w:ins w:id="14" w:author="Administrator" w:date="2015-03-12T10:32:00Z">
        <w:r w:rsidR="003E2738">
          <w:t xml:space="preserve"> (the variation in physical form)</w:t>
        </w:r>
      </w:ins>
      <w:r>
        <w:t xml:space="preserve"> has important implications for our understanding of ecological and evolutionary traits. </w:t>
      </w:r>
      <w:del w:id="15" w:author="Administrator" w:date="2015-03-12T10:31:00Z">
        <w:r w:rsidDel="0011092D">
          <w:delText>Species morphology can influence niche occupancy and affect speciation and diversification rates through time . High morphological diversity is also a unifying , although not defining , characteristic of adaptive radiations. Furthermore, analysing morphological convergences in groups such as freshwater cichlid fish  and anole lizards  provides insights into the relative repeatability of evolution .</w:delText>
        </w:r>
      </w:del>
      <w:ins w:id="16" w:author="Administrator" w:date="2015-03-12T11:03:00Z">
        <w:r w:rsidR="009729AD">
          <w:t xml:space="preserve"> </w:t>
        </w:r>
      </w:ins>
      <w:ins w:id="17" w:author="Administrator" w:date="2015-03-12T11:02:00Z">
        <w:r w:rsidR="009729AD" w:rsidRPr="009729AD">
          <w:t>Increasingly, many studies recognise the importance of quantifying the degree of morphological diversity instead of relying on subjective a</w:t>
        </w:r>
        <w:r w:rsidR="009729AD">
          <w:t>ssessments of diversity in form</w:t>
        </w:r>
      </w:ins>
      <w:ins w:id="18" w:author="Administrator" w:date="2015-03-12T11:03:00Z">
        <w:r w:rsidR="009729AD">
          <w:t xml:space="preserve">. </w:t>
        </w:r>
      </w:ins>
      <w:ins w:id="19" w:author="Administrator" w:date="2015-03-12T11:02:00Z">
        <w:r w:rsidR="009729AD" w:rsidRPr="009729AD">
          <w:t>We need to quantify the morphological similarities and differences among species to gain a better understanding of their ecological interactions and evolutionary history.</w:t>
        </w:r>
      </w:ins>
    </w:p>
    <w:p w:rsidR="0092139A" w:rsidRDefault="00AA479C">
      <w:del w:id="20" w:author="Administrator" w:date="2015-03-12T11:03:00Z">
        <w:r w:rsidDel="009729AD">
          <w:delText xml:space="preserve">Although studies of morphological diversity have clear implications for our understanding of ecological and evolutionary patterns, apart from a few examples , it is </w:delText>
        </w:r>
        <w:r w:rsidDel="009729AD">
          <w:lastRenderedPageBreak/>
          <w:delText xml:space="preserve">still common to study morphological diversity from a qualitative rather than quantitative perspective. However, we need to quantify the morphological similarities and differences among species to gain a better understanding of their ecological interactions and evolutionary history. </w:delText>
        </w:r>
      </w:del>
      <w:r>
        <w:t xml:space="preserve">Unfortunately, morphological diversity is difficult to quantify. </w:t>
      </w:r>
      <w:ins w:id="21" w:author="Administrator" w:date="2015-03-12T11:16:00Z">
        <w:r w:rsidR="002352A6">
          <w:t>Many s</w:t>
        </w:r>
      </w:ins>
      <w:del w:id="22" w:author="Administrator" w:date="2015-03-12T11:16:00Z">
        <w:r w:rsidDel="002352A6">
          <w:delText>S</w:delText>
        </w:r>
      </w:del>
      <w:r>
        <w:t xml:space="preserve">tudies are </w:t>
      </w:r>
      <w:del w:id="23" w:author="Administrator" w:date="2015-03-12T11:16:00Z">
        <w:r w:rsidDel="002352A6">
          <w:delText>inevitably</w:delText>
        </w:r>
      </w:del>
      <w:r>
        <w:t xml:space="preserve"> constrained to measur</w:t>
      </w:r>
      <w:ins w:id="24" w:author="Administrator" w:date="2015-03-12T11:16:00Z">
        <w:r w:rsidR="002352A6">
          <w:t>ing</w:t>
        </w:r>
      </w:ins>
      <w:del w:id="25" w:author="Administrator" w:date="2015-03-12T11:16:00Z">
        <w:r w:rsidDel="002352A6">
          <w:delText>e</w:delText>
        </w:r>
      </w:del>
      <w:r>
        <w:t xml:space="preserve"> the diversity of specific traits rather than overall </w:t>
      </w:r>
      <w:proofErr w:type="gramStart"/>
      <w:r>
        <w:t>morphologies .</w:t>
      </w:r>
      <w:proofErr w:type="gramEnd"/>
      <w:r>
        <w:t xml:space="preserve"> In addition, our perception of morphological diversity is influenced by the trait being </w:t>
      </w:r>
      <w:del w:id="26" w:author="Administrator" w:date="2015-03-12T12:47:00Z">
        <w:r w:rsidDel="00BD6C60">
          <w:delText>used</w:delText>
        </w:r>
      </w:del>
      <w:ins w:id="27" w:author="Administrator" w:date="2015-03-12T12:47:00Z">
        <w:r w:rsidR="00BD6C60">
          <w:t>measured</w:t>
        </w:r>
      </w:ins>
      <w:r>
        <w:t xml:space="preserve">, and results may depend on the particular trait being </w:t>
      </w:r>
      <w:proofErr w:type="gramStart"/>
      <w:r>
        <w:t>analysed .</w:t>
      </w:r>
      <w:proofErr w:type="gramEnd"/>
      <w:r>
        <w:t xml:space="preserve"> Furthermore, linear measurements of morphological traits can restrict our understanding of overall morphological variation; a distance matrix of measurements among specific points is unlikely to give a complete</w:t>
      </w:r>
      <w:del w:id="28" w:author="Administrator" w:date="2015-03-12T12:51:00Z">
        <w:r w:rsidDel="00BD6C60">
          <w:delText>ly accurate</w:delText>
        </w:r>
      </w:del>
      <w:r>
        <w:t xml:space="preserve"> representation of a three dimensional </w:t>
      </w:r>
      <w:proofErr w:type="gramStart"/>
      <w:r>
        <w:t>structure .</w:t>
      </w:r>
      <w:proofErr w:type="gramEnd"/>
      <w:r>
        <w:t xml:space="preserve"> Geometric morphometric approaches can circumvent some of these issues by using a system of Cartesian landmark coordinates to define anatomical points . This method captures more of the true, overall anatomical shape of particular structures . </w:t>
      </w:r>
      <w:ins w:id="29" w:author="Administrator" w:date="2015-03-12T11:17:00Z">
        <w:r w:rsidR="002352A6" w:rsidRPr="002352A6">
          <w:t>In particular, two-dimensional geometric morphometric approaches are commonly used to analyse 3D morphological shape and are appropriate for cross-species c</w:t>
        </w:r>
        <w:r w:rsidR="002352A6">
          <w:t xml:space="preserve">omparisons. </w:t>
        </w:r>
        <w:r w:rsidR="002352A6" w:rsidRPr="002352A6">
          <w:t xml:space="preserve">Any bias from 2D representation of a 3D structure is unlikely to be a significant issue for interspecific studies as the overall shape variation among species is </w:t>
        </w:r>
        <w:proofErr w:type="spellStart"/>
        <w:r w:rsidR="002352A6" w:rsidRPr="002352A6">
          <w:t>geater</w:t>
        </w:r>
        <w:proofErr w:type="spellEnd"/>
        <w:r w:rsidR="002352A6" w:rsidRPr="002352A6">
          <w:t xml:space="preserve"> than discrepancies introduced by using 2D morphometric techniques</w:t>
        </w:r>
        <w:r w:rsidR="002352A6">
          <w:t>.</w:t>
        </w:r>
      </w:ins>
      <w:ins w:id="30" w:author="Administrator" w:date="2015-03-12T12:47:00Z">
        <w:r w:rsidR="00BD6C60">
          <w:t xml:space="preserve"> </w:t>
        </w:r>
      </w:ins>
      <w:r>
        <w:t>These more detailed approaches are useful tools for studying patterns of morphological diversity.</w:t>
      </w:r>
    </w:p>
    <w:p w:rsidR="0092139A" w:rsidRDefault="00AA479C">
      <w:r>
        <w:t xml:space="preserve">Here we apply geometric morphometric techniques to quantify morphological diversity in a </w:t>
      </w:r>
      <w:del w:id="31" w:author="Administrator" w:date="2015-03-12T10:19:00Z">
        <w:r w:rsidDel="001A5523">
          <w:delText>Family</w:delText>
        </w:r>
      </w:del>
      <w:ins w:id="32" w:author="Administrator" w:date="2015-03-12T10:20:00Z">
        <w:r w:rsidR="001A5523">
          <w:t>f</w:t>
        </w:r>
      </w:ins>
      <w:ins w:id="33" w:author="Administrator" w:date="2015-03-12T10:19:00Z">
        <w:r w:rsidR="001A5523">
          <w:t>amily</w:t>
        </w:r>
      </w:ins>
      <w:r>
        <w:t xml:space="preserve"> of small mammals, the tenrecs. Tenrecs (Afrosoricida, Tenrecidae) are a morphologically diverse group that </w:t>
      </w:r>
      <w:del w:id="34" w:author="Administrator" w:date="2015-03-12T11:23:00Z">
        <w:r w:rsidDel="002352A6">
          <w:delText>is commonly cited</w:delText>
        </w:r>
      </w:del>
      <w:ins w:id="35" w:author="Administrator" w:date="2015-03-12T11:23:00Z">
        <w:r w:rsidR="002352A6">
          <w:t>researchers often identify</w:t>
        </w:r>
      </w:ins>
      <w:r>
        <w:t xml:space="preserve"> as an example of both convergent evolution and an adaptive </w:t>
      </w:r>
      <w:proofErr w:type="gramStart"/>
      <w:r>
        <w:t>radiation .</w:t>
      </w:r>
      <w:proofErr w:type="gramEnd"/>
      <w:r>
        <w:t xml:space="preserve"> The </w:t>
      </w:r>
      <w:del w:id="36" w:author="Administrator" w:date="2015-03-12T10:19:00Z">
        <w:r w:rsidDel="001A5523">
          <w:delText>Family</w:delText>
        </w:r>
      </w:del>
      <w:ins w:id="37" w:author="Administrator" w:date="2015-03-12T10:20:00Z">
        <w:r w:rsidR="001A5523">
          <w:t>f</w:t>
        </w:r>
      </w:ins>
      <w:ins w:id="38" w:author="Administrator" w:date="2015-03-12T10:19:00Z">
        <w:r w:rsidR="001A5523">
          <w:t>amily</w:t>
        </w:r>
      </w:ins>
      <w:r>
        <w:t xml:space="preserve"> is comprised of 34 species, 31 of which are endemic to </w:t>
      </w:r>
      <w:proofErr w:type="gramStart"/>
      <w:r>
        <w:t>Madagascar .</w:t>
      </w:r>
      <w:proofErr w:type="gramEnd"/>
      <w:r>
        <w:t xml:space="preserve"> Body masses of tenrecs span three orders of magnitude (2.5 to </w:t>
      </w:r>
      <m:oMath>
        <m:r>
          <w:rPr>
            <w:rFonts w:ascii="Cambria Math" w:hAnsi="Cambria Math"/>
          </w:rPr>
          <m:t>&gt;</m:t>
        </m:r>
      </m:oMath>
      <w:r>
        <w:t xml:space="preserve"> 2,000g</w:t>
      </w:r>
      <w:del w:id="39" w:author="Administrator" w:date="2015-03-24T11:39:00Z">
        <w:r w:rsidDel="00897D23">
          <w:delText xml:space="preserve">); </w:delText>
        </w:r>
      </w:del>
      <w:ins w:id="40" w:author="Administrator" w:date="2015-03-24T11:39:00Z">
        <w:r w:rsidR="00897D23">
          <w:t>)</w:t>
        </w:r>
        <w:r w:rsidR="00897D23">
          <w:t>:</w:t>
        </w:r>
        <w:r w:rsidR="00897D23">
          <w:t xml:space="preserve"> </w:t>
        </w:r>
      </w:ins>
      <w:r>
        <w:t xml:space="preserve">a greater range than all other </w:t>
      </w:r>
      <w:del w:id="41" w:author="Administrator" w:date="2015-03-24T11:39:00Z">
        <w:r w:rsidDel="00897D23">
          <w:delText>Families</w:delText>
        </w:r>
      </w:del>
      <w:ins w:id="42" w:author="Administrator" w:date="2015-03-24T11:39:00Z">
        <w:r w:rsidR="00897D23">
          <w:t>f</w:t>
        </w:r>
        <w:r w:rsidR="00897D23">
          <w:t>amilies</w:t>
        </w:r>
      </w:ins>
      <w:r>
        <w:t xml:space="preserve">, and most </w:t>
      </w:r>
      <w:del w:id="43" w:author="Administrator" w:date="2015-03-24T11:39:00Z">
        <w:r w:rsidDel="00897D23">
          <w:delText>Orders</w:delText>
        </w:r>
      </w:del>
      <w:ins w:id="44" w:author="Administrator" w:date="2015-03-24T11:39:00Z">
        <w:r w:rsidR="00897D23">
          <w:t>o</w:t>
        </w:r>
        <w:r w:rsidR="00897D23">
          <w:t>rders</w:t>
        </w:r>
      </w:ins>
      <w:r>
        <w:t xml:space="preserve">, of living </w:t>
      </w:r>
      <w:proofErr w:type="gramStart"/>
      <w:r>
        <w:t>mammals .</w:t>
      </w:r>
      <w:proofErr w:type="gramEnd"/>
      <w:r>
        <w:t xml:space="preserve"> Within this vast size range there are tenrecs which </w:t>
      </w:r>
      <w:del w:id="45" w:author="Administrator" w:date="2015-03-12T12:56:00Z">
        <w:r w:rsidDel="00BD6C60">
          <w:delText xml:space="preserve">convergently </w:delText>
        </w:r>
      </w:del>
      <w:r>
        <w:t>resemble shrews (</w:t>
      </w:r>
      <w:r>
        <w:rPr>
          <w:i/>
        </w:rPr>
        <w:t>Microgale</w:t>
      </w:r>
      <w:r>
        <w:t xml:space="preserve"> tenrecs), moles (</w:t>
      </w:r>
      <w:r>
        <w:rPr>
          <w:i/>
        </w:rPr>
        <w:t>Oryzorictes</w:t>
      </w:r>
      <w:r>
        <w:t xml:space="preserve"> tenrecs) and </w:t>
      </w:r>
      <w:proofErr w:type="gramStart"/>
      <w:r>
        <w:t>hedgehogs .</w:t>
      </w:r>
      <w:proofErr w:type="gramEnd"/>
      <w:r>
        <w:t xml:space="preserve"> </w:t>
      </w:r>
      <w:ins w:id="46" w:author="Administrator" w:date="2015-03-12T12:57:00Z">
        <w:r w:rsidR="00BD6C60">
          <w:t xml:space="preserve"> </w:t>
        </w:r>
      </w:ins>
      <w:ins w:id="47" w:author="Administrator" w:date="2015-03-12T12:56:00Z">
        <w:r w:rsidR="00BD6C60" w:rsidRPr="00BD6C60">
          <w:rPr>
            <w:rFonts w:eastAsia="Times New Roman" w:cs="Arial"/>
            <w:color w:val="0070C0"/>
            <w:lang w:eastAsia="en-IE"/>
          </w:rPr>
          <w:t xml:space="preserve">The similarities among tenrecs and other small mammal species </w:t>
        </w:r>
      </w:ins>
      <w:del w:id="48" w:author="Administrator" w:date="2015-03-12T12:57:00Z">
        <w:r w:rsidDel="00BD6C60">
          <w:delText xml:space="preserve">Their similarities </w:delText>
        </w:r>
      </w:del>
      <w:r>
        <w:t xml:space="preserve">include examples of morphological, behavioural and ecological </w:t>
      </w:r>
      <w:proofErr w:type="gramStart"/>
      <w:r>
        <w:t>convergence .</w:t>
      </w:r>
      <w:proofErr w:type="gramEnd"/>
      <w:r>
        <w:t xml:space="preserve"> Tenrecs are one of only four endemic mammalian clades in Madagascar and the small mammal species they resemble are absent from the island . Therefore, it appears that tenrecs represent an adaptive radiation of species which filled otherwise vacant ecological niches</w:t>
      </w:r>
      <w:del w:id="49" w:author="Administrator" w:date="2015-03-24T11:06:00Z">
        <w:r w:rsidDel="00E3238A">
          <w:delText xml:space="preserve"> </w:delText>
        </w:r>
      </w:del>
      <w:ins w:id="50" w:author="Administrator" w:date="2015-03-24T11:06:00Z">
        <w:r w:rsidR="00E3238A">
          <w:t xml:space="preserve"> </w:t>
        </w:r>
        <w:r w:rsidR="00E3238A" w:rsidRPr="00E3238A">
          <w:t>through gradual morph</w:t>
        </w:r>
        <w:r w:rsidR="00E3238A">
          <w:t xml:space="preserve">ological </w:t>
        </w:r>
        <w:proofErr w:type="spellStart"/>
        <w:r w:rsidR="00E3238A">
          <w:t>specialisations</w:t>
        </w:r>
      </w:ins>
      <w:proofErr w:type="spellEnd"/>
      <w:ins w:id="51" w:author="Administrator" w:date="2015-03-24T11:07:00Z">
        <w:r w:rsidR="00E3238A">
          <w:t>.</w:t>
        </w:r>
      </w:ins>
      <w:del w:id="52" w:author="Administrator" w:date="2015-03-24T11:06:00Z">
        <w:r w:rsidDel="00E3238A">
          <w:delText>.</w:delText>
        </w:r>
      </w:del>
    </w:p>
    <w:p w:rsidR="0092139A" w:rsidRDefault="00AA479C">
      <w:del w:id="53" w:author="Administrator" w:date="2015-03-12T12:58:00Z">
        <w:r w:rsidDel="00B354FC">
          <w:delText>Although tenrecs are often cited as an example of both an</w:delText>
        </w:r>
      </w:del>
      <w:ins w:id="54" w:author="Administrator" w:date="2015-03-12T12:58:00Z">
        <w:r w:rsidR="00B354FC">
          <w:t>The claims that tenrecs are an example of both an</w:t>
        </w:r>
      </w:ins>
      <w:r>
        <w:t xml:space="preserve"> adaptive radiation and </w:t>
      </w:r>
      <w:del w:id="55" w:author="Administrator" w:date="2015-03-12T12:58:00Z">
        <w:r w:rsidDel="00B354FC">
          <w:delText xml:space="preserve">exceptional </w:delText>
        </w:r>
      </w:del>
      <w:r>
        <w:t>convergent evolution</w:t>
      </w:r>
      <w:del w:id="56" w:author="Administrator" w:date="2015-03-12T12:58:00Z">
        <w:r w:rsidDel="00B354FC">
          <w:delText xml:space="preserve"> , these claims </w:delText>
        </w:r>
      </w:del>
      <w:ins w:id="57" w:author="Administrator" w:date="2015-03-24T10:18:00Z">
        <w:r w:rsidR="008C4A44">
          <w:t xml:space="preserve"> </w:t>
        </w:r>
      </w:ins>
      <w:r>
        <w:t>have not been investigated quantitatively. There are qualitative similarities among the hind limb morphologies of tenrecs and several other unrelated species with similar locomotory styles  but the degree of morphological similarity has not been established. Morphological diversity is an important feature of adaptive radiations  and it also informs our understanding of convergent phenotypes . Therefore, it is important to quantify patterns of morphological diversity in tenrecs to gain an insight into their evolution.</w:t>
      </w:r>
    </w:p>
    <w:p w:rsidR="0092139A" w:rsidRDefault="00AA479C">
      <w:r>
        <w:t xml:space="preserve">We present the first quantitative study of patterns of morphological diversity in tenrecs. We use geometric morphometric techniques  to compare cranial morphological diversity in tenrecs to that of their closest relatives, the golden moles (Afrosoricida, Chrysochloridae). We expect tenrecs to be more morphologically diverse than golden </w:t>
      </w:r>
      <w:r>
        <w:lastRenderedPageBreak/>
        <w:t xml:space="preserve">moles because tenrecs occupy a wider variety of ecological niches. The tenrec </w:t>
      </w:r>
      <w:del w:id="58" w:author="Administrator" w:date="2015-03-12T10:19:00Z">
        <w:r w:rsidDel="001A5523">
          <w:delText>Family</w:delText>
        </w:r>
      </w:del>
      <w:ins w:id="59" w:author="Administrator" w:date="2015-03-12T10:20:00Z">
        <w:r w:rsidR="001A5523">
          <w:t>f</w:t>
        </w:r>
      </w:ins>
      <w:ins w:id="60" w:author="Administrator" w:date="2015-03-12T10:19:00Z">
        <w:r w:rsidR="001A5523">
          <w:t>amily</w:t>
        </w:r>
      </w:ins>
      <w:r>
        <w:t xml:space="preserve"> includes terrestrial, semi-fossorial, semi-aquatic and semi-arboreal </w:t>
      </w:r>
      <w:proofErr w:type="gramStart"/>
      <w:r>
        <w:t>species .</w:t>
      </w:r>
      <w:proofErr w:type="gramEnd"/>
      <w:r>
        <w:t xml:space="preserve"> In contrast, all golden moles occupy very similar, fossorial ecological niches . Greater ecological variety is often (though not always) correlated with higher morphological diversity . However, our results reveal that, in skulls at least, morphological diversity in tenrecs is not as great as it first appears.</w:t>
      </w:r>
    </w:p>
    <w:p w:rsidR="0092139A" w:rsidRDefault="00AA479C">
      <w:pPr>
        <w:pStyle w:val="Heading1"/>
      </w:pPr>
      <w:bookmarkStart w:id="61" w:name="materials-and-methods"/>
      <w:r>
        <w:t>Materials and Methods</w:t>
      </w:r>
    </w:p>
    <w:bookmarkEnd w:id="61"/>
    <w:p w:rsidR="0092139A" w:rsidRDefault="00AA479C">
      <w:r>
        <w:t>Our methods involved i) data collection, ii) geometric morphometric analyses and iii) estimating morphological diversity. For clarity, Figure [fig:flow] summarises all of these steps and we describe them in detail below.</w:t>
      </w:r>
    </w:p>
    <w:p w:rsidR="0092139A" w:rsidRDefault="00AA479C">
      <w:pPr>
        <w:pStyle w:val="Heading2"/>
      </w:pPr>
      <w:bookmarkStart w:id="62" w:name="data-collection"/>
      <w:r>
        <w:t>Data collection</w:t>
      </w:r>
    </w:p>
    <w:bookmarkEnd w:id="62"/>
    <w:p w:rsidR="0092139A" w:rsidRDefault="00AA479C">
      <w:r>
        <w:t xml:space="preserve">One of us (SF) collected data from five museums: Natural History Museum, London (BMNH), Smithsonian Institute Natural History Museum, Washington D.C. (SI), American Museum of Natural History, New York (AMNH), Museum of Comparative Zoology, Cambridge M.A. (MCZ) and Field Museum of Natural History, Chicago (FMNH). We used the taxonomy in Wilson &amp; Reeder’s Mammal Species of the World , except for the recently discovered tenrec species </w:t>
      </w:r>
      <w:r>
        <w:rPr>
          <w:i/>
        </w:rPr>
        <w:t>Microgale jobihely</w:t>
      </w:r>
      <w:r>
        <w:t xml:space="preserve"> . We photographed all of the </w:t>
      </w:r>
      <w:ins w:id="63" w:author="Administrator" w:date="2015-03-12T15:02:00Z">
        <w:r w:rsidR="00850DB9">
          <w:t xml:space="preserve">intact </w:t>
        </w:r>
      </w:ins>
      <w:r>
        <w:t xml:space="preserve">tenrec and golden mole skulls available in the collections. This included 31 of the 34 species in the tenrec </w:t>
      </w:r>
      <w:del w:id="64" w:author="Administrator" w:date="2015-03-12T10:19:00Z">
        <w:r w:rsidDel="001A5523">
          <w:delText>Family</w:delText>
        </w:r>
      </w:del>
      <w:ins w:id="65" w:author="Administrator" w:date="2015-03-12T10:20:00Z">
        <w:r w:rsidR="001A5523">
          <w:t>f</w:t>
        </w:r>
      </w:ins>
      <w:ins w:id="66" w:author="Administrator" w:date="2015-03-12T10:19:00Z">
        <w:r w:rsidR="001A5523">
          <w:t>amily</w:t>
        </w:r>
      </w:ins>
      <w:del w:id="67" w:author="Administrator" w:date="2015-03-12T15:02:00Z">
        <w:r w:rsidDel="00850DB9">
          <w:delText xml:space="preserve"> </w:delText>
        </w:r>
      </w:del>
      <w:r>
        <w:t xml:space="preserve"> and 12 of the 21 species of golden </w:t>
      </w:r>
      <w:proofErr w:type="gramStart"/>
      <w:r>
        <w:t>moles .</w:t>
      </w:r>
      <w:proofErr w:type="gramEnd"/>
    </w:p>
    <w:p w:rsidR="0092139A" w:rsidRDefault="00AA479C">
      <w:r>
        <w:t>We took pictures of the skulls using photographic copy stands. To take possible light variability into account, we took a photograph of a white sheet of paper each day and used the custom white balance function on the camera to set the image as the baseline “white” measurement for those particular light conditions. We photographed the specimens with a Canon EOS 650D camera fitted with a EF 100 mm f/2.8 Macro USM lens and using a remote control (Hähnel Combi TF) to avoid camera shake. We photographed the specimens on a black material background with a light source in the top left-hand corner of the photograph</w:t>
      </w:r>
      <w:ins w:id="68" w:author="Administrator" w:date="2015-03-12T15:19:00Z">
        <w:r w:rsidR="00850DB9">
          <w:t xml:space="preserve"> and a scale bar placed below the specimen</w:t>
        </w:r>
      </w:ins>
      <w:r>
        <w:t>. We used small bean bags to hold the specimens in position to ensure that they lay in a flat plane relative to the camera, and used the grid-line function on the live-view display screen of the camera to position the specimens in the centre of each image.</w:t>
      </w:r>
    </w:p>
    <w:p w:rsidR="00D972BC" w:rsidRDefault="00AA479C" w:rsidP="00D972BC">
      <w:pPr>
        <w:rPr>
          <w:ins w:id="69" w:author="Administrator" w:date="2015-03-12T11:30:00Z"/>
        </w:rPr>
      </w:pPr>
      <w:r>
        <w:t xml:space="preserve">All skulls were photographed in three views: dorsal, ventral and lateral (right side) (Figure [fig:flow]). When the right sides of the skulls were damaged or incomplete, we photographed the left sides and later reflected the </w:t>
      </w:r>
      <w:proofErr w:type="gramStart"/>
      <w:r>
        <w:t>images .</w:t>
      </w:r>
      <w:proofErr w:type="gramEnd"/>
      <w:ins w:id="70" w:author="Administrator" w:date="2015-03-12T11:30:00Z">
        <w:r w:rsidR="00D972BC">
          <w:t xml:space="preserve"> Some specimens were too damaged to use in particular views so there were a different total number of images for each analysis. Our final data sets included photographs of 182 skulls in dorsal view (148 tenrecs and 34 golden moles), 173 skulls in ventral view (141 tenrecs and 32 golden moles) and 171 skulls in lateral view (140 tenrecs and 31 golden moles).</w:t>
        </w:r>
      </w:ins>
      <w:ins w:id="71" w:author="Administrator" w:date="2015-03-18T16:58:00Z">
        <w:r w:rsidR="00FE4E86">
          <w:t xml:space="preserve"> Details of the total sample size for each species can be found in the supplementary material.</w:t>
        </w:r>
      </w:ins>
    </w:p>
    <w:p w:rsidR="0092139A" w:rsidRDefault="00AA479C">
      <w:del w:id="72" w:author="Administrator" w:date="2015-03-12T15:16:00Z">
        <w:r w:rsidDel="00850DB9">
          <w:delText xml:space="preserve"> </w:delText>
        </w:r>
      </w:del>
      <w:r>
        <w:t xml:space="preserve">After taking the photographs we </w:t>
      </w:r>
      <w:ins w:id="73" w:author="Administrator" w:date="2015-03-12T15:15:00Z">
        <w:r w:rsidR="00850DB9" w:rsidRPr="00850DB9">
          <w:t xml:space="preserve">used the Canon Digital Photo Professional software </w:t>
        </w:r>
        <w:r w:rsidR="00850DB9">
          <w:t xml:space="preserve">to </w:t>
        </w:r>
      </w:ins>
      <w:r>
        <w:t>convert</w:t>
      </w:r>
      <w:del w:id="74" w:author="Administrator" w:date="2015-03-12T15:15:00Z">
        <w:r w:rsidDel="00850DB9">
          <w:delText>ed</w:delText>
        </w:r>
      </w:del>
      <w:r>
        <w:t xml:space="preserve"> the raw files to binary (grey scale) images and re-save</w:t>
      </w:r>
      <w:del w:id="75" w:author="Administrator" w:date="2015-03-12T15:15:00Z">
        <w:r w:rsidDel="00850DB9">
          <w:delText>d</w:delText>
        </w:r>
      </w:del>
      <w:r>
        <w:t xml:space="preserve"> them as TIFF </w:t>
      </w:r>
      <w:proofErr w:type="gramStart"/>
      <w:r>
        <w:t>files .</w:t>
      </w:r>
      <w:proofErr w:type="gramEnd"/>
      <w:r>
        <w:t xml:space="preserve"> Photographs of the specimens from the American Museum of Natural History and the Smithsonian Institute Natural History Museum are available on figshare (dorsal; , </w:t>
      </w:r>
      <w:r>
        <w:lastRenderedPageBreak/>
        <w:t>ventral;  and lateral; ). Copyright restrictions from the other museums prevent public sharing of their images but they are available</w:t>
      </w:r>
      <w:ins w:id="76" w:author="Administrator" w:date="2015-03-12T15:17:00Z">
        <w:r w:rsidR="00850DB9">
          <w:t xml:space="preserve"> from the authors</w:t>
        </w:r>
      </w:ins>
      <w:r>
        <w:t xml:space="preserve"> on request.</w:t>
      </w:r>
    </w:p>
    <w:p w:rsidR="0092139A" w:rsidRDefault="00AA479C">
      <w:pPr>
        <w:pStyle w:val="Heading2"/>
      </w:pPr>
      <w:bookmarkStart w:id="77" w:name="geometric-morphometric-analyses"/>
      <w:r>
        <w:t>Geometric morphometric analyses</w:t>
      </w:r>
    </w:p>
    <w:bookmarkEnd w:id="77"/>
    <w:p w:rsidR="0092139A" w:rsidDel="00D972BC" w:rsidRDefault="00AA479C">
      <w:pPr>
        <w:rPr>
          <w:del w:id="78" w:author="Administrator" w:date="2015-03-12T11:29:00Z"/>
        </w:rPr>
      </w:pPr>
      <w:r>
        <w:t xml:space="preserve">We used a combination of landmark and semilandmark approaches to assess the shape variability in the skulls. We used the TPS software suite  to digitise landmarks and curves on the photos. We set the scale on each image individually to standardise for the different camera heights used when photographing the specimens. We created separate data files for each of the three morphometric analyses (dorsal, ventral and lateral views). One of us (SF) digitised landmarks and semilandmark points on every image individually. </w:t>
      </w:r>
      <w:del w:id="79" w:author="Administrator" w:date="2015-03-12T11:29:00Z">
        <w:r w:rsidDel="00D972BC">
          <w:delText>Some specimens were too damaged to use in particular views so there were a different total number of images for each analysis. Our final data sets included photographs of 182 skulls in dorsal view (148 tenrecs and 34 golden moles), 173 skulls in ventral view (141 tenrecs and 32 golden moles) and 171 skulls in lateral view (140 tenrecs and 31 golden moles).</w:delText>
        </w:r>
      </w:del>
    </w:p>
    <w:p w:rsidR="0092139A" w:rsidRDefault="00AA479C">
      <w:r>
        <w:t>Figure [</w:t>
      </w:r>
      <w:proofErr w:type="spellStart"/>
      <w:r>
        <w:t>fig</w:t>
      </w:r>
      <w:proofErr w:type="gramStart"/>
      <w:r>
        <w:t>:landmarks</w:t>
      </w:r>
      <w:proofErr w:type="spellEnd"/>
      <w:proofErr w:type="gramEnd"/>
      <w:r>
        <w:t xml:space="preserve">] depicts </w:t>
      </w:r>
      <w:del w:id="80" w:author="Administrator" w:date="2015-03-12T10:26:00Z">
        <w:r w:rsidDel="00B232B2">
          <w:delText xml:space="preserve">that </w:delText>
        </w:r>
      </w:del>
      <w:ins w:id="81" w:author="Administrator" w:date="2015-03-12T10:26:00Z">
        <w:r w:rsidR="00B232B2">
          <w:t xml:space="preserve">the </w:t>
        </w:r>
      </w:ins>
      <w:r>
        <w:t>landmarks and curves which we used for each skull view. For landmarks defined by dental structures, we used published dental sources  where available to identify the number and type of teeth in each species. Detailed descriptions of the landmarks</w:t>
      </w:r>
      <w:ins w:id="82" w:author="Administrator" w:date="2015-03-19T16:32:00Z">
        <w:r w:rsidR="00CF5382">
          <w:t xml:space="preserve"> </w:t>
        </w:r>
        <w:r w:rsidR="00CF5382" w:rsidRPr="00CF5382">
          <w:t xml:space="preserve">as well as an example figure of landmarks on golden mole </w:t>
        </w:r>
        <w:proofErr w:type="gramStart"/>
        <w:r w:rsidR="00CF5382" w:rsidRPr="00CF5382">
          <w:t>skulls,</w:t>
        </w:r>
      </w:ins>
      <w:proofErr w:type="gramEnd"/>
      <w:r>
        <w:t xml:space="preserve"> can be found in the supplementary material.</w:t>
      </w:r>
    </w:p>
    <w:p w:rsidR="0092139A" w:rsidRDefault="00AA479C">
      <w:r>
        <w:t xml:space="preserve">When using semilandmark approaches there is a potential problem of over-sampling: simpler structures will require fewer semilandmarks to accurately represent their </w:t>
      </w:r>
      <w:proofErr w:type="gramStart"/>
      <w:r>
        <w:t>shape .</w:t>
      </w:r>
      <w:proofErr w:type="gramEnd"/>
      <w:r>
        <w:t xml:space="preserve"> To ensure that we applied a uniform standard of shape representation to each outline segment (i.e. that simple structures would not be over-represented and more complex features would not be under-represented), we followed the method outlined by MacLeod  to determine the minimum number of semilandmark points which would give accurate representations of morphological shape.</w:t>
      </w:r>
      <w:ins w:id="83" w:author="Administrator" w:date="2015-03-12T12:16:00Z">
        <w:r w:rsidR="00182049">
          <w:t xml:space="preserve"> </w:t>
        </w:r>
        <w:r w:rsidR="00182049" w:rsidRPr="00182049">
          <w:t>We used 54 points for skulls in dorsal view (10 landmarks, 44 semilandmarks across 4 curves), 73 points for skulls in ventral view (13 landmarks, 60 semilandmarks) and 44 points for skulls in lateral view (9 landmarks and 35 semilandmark</w:t>
        </w:r>
        <w:r w:rsidR="00897D23">
          <w:t>s across 2 curves)</w:t>
        </w:r>
      </w:ins>
      <w:ins w:id="84" w:author="Administrator" w:date="2015-03-24T11:43:00Z">
        <w:r w:rsidR="00897D23">
          <w:t>. S</w:t>
        </w:r>
      </w:ins>
      <w:ins w:id="85" w:author="Administrator" w:date="2015-03-12T12:16:00Z">
        <w:r w:rsidR="00182049" w:rsidRPr="00182049">
          <w:t>ee Figure 2 and the supplementary material for more details</w:t>
        </w:r>
      </w:ins>
      <w:ins w:id="86" w:author="Administrator" w:date="2015-03-24T11:43:00Z">
        <w:r w:rsidR="00897D23">
          <w:t>.</w:t>
        </w:r>
      </w:ins>
    </w:p>
    <w:p w:rsidR="0092139A" w:rsidRDefault="00AA479C">
      <w:r>
        <w:t xml:space="preserve">After creating the files with the landmarks and semilandmarks placed on each photograph, we used </w:t>
      </w:r>
      <w:proofErr w:type="gramStart"/>
      <w:r>
        <w:t>TPSUtil  to</w:t>
      </w:r>
      <w:proofErr w:type="gramEnd"/>
      <w:r>
        <w:t xml:space="preserve"> create “sliders” files that defined which points in the TPS files should be treated as semilandmarks . We combined the landmarks and taxonomic identification files into a single morphometrics data object and carried out all further analyses in R version 3.1.1 .</w:t>
      </w:r>
    </w:p>
    <w:p w:rsidR="0092139A" w:rsidRDefault="00AA479C">
      <w:r>
        <w:t xml:space="preserve">Next we used the </w:t>
      </w:r>
      <w:proofErr w:type="spellStart"/>
      <w:r>
        <w:rPr>
          <w:rStyle w:val="VerbatimChar"/>
        </w:rPr>
        <w:t>gpagen</w:t>
      </w:r>
      <w:proofErr w:type="spellEnd"/>
      <w:r>
        <w:t xml:space="preserve"> function in </w:t>
      </w:r>
      <w:ins w:id="87" w:author="Administrator" w:date="2015-03-12T10:10:00Z">
        <w:r w:rsidR="00A87C50">
          <w:t xml:space="preserve">version 2.1 of </w:t>
        </w:r>
      </w:ins>
      <w:r>
        <w:t xml:space="preserve">the geomorph </w:t>
      </w:r>
      <w:proofErr w:type="gramStart"/>
      <w:r>
        <w:t>package  to</w:t>
      </w:r>
      <w:proofErr w:type="gramEnd"/>
      <w:r>
        <w:t xml:space="preserve"> run a general Procrustes alignment  of the landmark coordinates while sliding the semilandmarks by minimising Procrustes distance . We used these Procrustes-aligned coordinates of all specimens to calculate average shape values for each species which we then used for a principal components (PC) analysis with the </w:t>
      </w:r>
      <w:r>
        <w:rPr>
          <w:rStyle w:val="VerbatimChar"/>
        </w:rPr>
        <w:t>plotTangentSpace</w:t>
      </w:r>
      <w:r>
        <w:t xml:space="preserve"> function . We selected the number of principal component (PC) axes that accounted for 95% of the variation in the data (Figure [fig</w:t>
      </w:r>
      <w:proofErr w:type="gramStart"/>
      <w:r>
        <w:t>:flow</w:t>
      </w:r>
      <w:proofErr w:type="gramEnd"/>
      <w:r>
        <w:t xml:space="preserve">]) and used these axes to estimate morphological diversity in each </w:t>
      </w:r>
      <w:del w:id="88" w:author="Administrator" w:date="2015-03-12T10:19:00Z">
        <w:r w:rsidDel="001A5523">
          <w:delText>Family</w:delText>
        </w:r>
      </w:del>
      <w:ins w:id="89" w:author="Administrator" w:date="2015-03-12T10:20:00Z">
        <w:r w:rsidR="001A5523">
          <w:t>f</w:t>
        </w:r>
      </w:ins>
      <w:ins w:id="90" w:author="Administrator" w:date="2015-03-12T10:19:00Z">
        <w:r w:rsidR="001A5523">
          <w:t>amily</w:t>
        </w:r>
      </w:ins>
      <w:r>
        <w:t>.</w:t>
      </w:r>
    </w:p>
    <w:p w:rsidR="0092139A" w:rsidRDefault="00AA479C">
      <w:r>
        <w:lastRenderedPageBreak/>
        <w:t xml:space="preserve">The majority of tenrec species (19 out of 31 in our data) belong to the </w:t>
      </w:r>
      <w:r>
        <w:rPr>
          <w:i/>
        </w:rPr>
        <w:t>Microgale</w:t>
      </w:r>
      <w:r>
        <w:t xml:space="preserve"> (shrew-like) </w:t>
      </w:r>
      <w:del w:id="91" w:author="Administrator" w:date="2015-03-12T10:21:00Z">
        <w:r w:rsidDel="00F17327">
          <w:delText>Genus</w:delText>
        </w:r>
      </w:del>
      <w:ins w:id="92" w:author="Administrator" w:date="2015-03-12T10:21:00Z">
        <w:r w:rsidR="00F17327">
          <w:t>genus</w:t>
        </w:r>
      </w:ins>
      <w:r>
        <w:t xml:space="preserve"> that has relatively low morphological </w:t>
      </w:r>
      <w:proofErr w:type="gramStart"/>
      <w:r>
        <w:t>diversity .</w:t>
      </w:r>
      <w:proofErr w:type="gramEnd"/>
      <w:r>
        <w:t xml:space="preserve"> This may mask signals of higher morphological diversity among other tenrecs. To test this, we created a subset of the tenrec data that included just five of the </w:t>
      </w:r>
      <w:r>
        <w:rPr>
          <w:i/>
        </w:rPr>
        <w:t>Microgale</w:t>
      </w:r>
      <w:r>
        <w:t xml:space="preserve"> species, each representing one of the five sub-divisions of </w:t>
      </w:r>
      <w:r>
        <w:rPr>
          <w:i/>
        </w:rPr>
        <w:t>Microgale</w:t>
      </w:r>
      <w:r>
        <w:t xml:space="preserve"> outlined by Soarimalala &amp; Goodman , i.e. small, small-medium, medium, large and long-tailed species. We repeated the general Procrustes alignment described above using this reduced data set. We then compared the morphological diversity of the full data set (31 species of tenrec) or a reduced data set with just 17 species of tenrec (five </w:t>
      </w:r>
      <w:r>
        <w:rPr>
          <w:i/>
        </w:rPr>
        <w:t>Microgale</w:t>
      </w:r>
      <w:r>
        <w:t xml:space="preserve"> and 12 non-</w:t>
      </w:r>
      <w:r>
        <w:rPr>
          <w:i/>
        </w:rPr>
        <w:t>Microgale</w:t>
      </w:r>
      <w:r>
        <w:t xml:space="preserve"> species; Figure [fig:flow]) to that of the 12 species of golden moles.</w:t>
      </w:r>
    </w:p>
    <w:p w:rsidR="0092139A" w:rsidRDefault="00AA479C">
      <w:pPr>
        <w:pStyle w:val="Heading2"/>
      </w:pPr>
      <w:bookmarkStart w:id="93" w:name="estimating-morphological-diversity"/>
      <w:r>
        <w:t>Estimating morphological diversity</w:t>
      </w:r>
    </w:p>
    <w:bookmarkEnd w:id="93"/>
    <w:p w:rsidR="00182049" w:rsidRDefault="00AA479C">
      <w:pPr>
        <w:rPr>
          <w:ins w:id="94" w:author="Administrator" w:date="2015-03-12T12:34:00Z"/>
        </w:rPr>
      </w:pPr>
      <w:r>
        <w:t xml:space="preserve">We grouped the PC scores for tenrecs and golden moles separately so that we could estimate the diversity of each </w:t>
      </w:r>
      <w:del w:id="95" w:author="Administrator" w:date="2015-03-12T10:19:00Z">
        <w:r w:rsidDel="001A5523">
          <w:delText>Family</w:delText>
        </w:r>
      </w:del>
      <w:ins w:id="96" w:author="Administrator" w:date="2015-03-12T10:20:00Z">
        <w:r w:rsidR="001A5523">
          <w:t>f</w:t>
        </w:r>
      </w:ins>
      <w:ins w:id="97" w:author="Administrator" w:date="2015-03-12T10:19:00Z">
        <w:r w:rsidR="001A5523">
          <w:t>amily</w:t>
        </w:r>
      </w:ins>
      <w:r>
        <w:t xml:space="preserve"> and then compare the two groups (Figure [fig</w:t>
      </w:r>
      <w:proofErr w:type="gramStart"/>
      <w:r>
        <w:t>:flow</w:t>
      </w:r>
      <w:proofErr w:type="gramEnd"/>
      <w:r>
        <w:t xml:space="preserve">]). We compared morphological diversity in two ways. First, we used non parametric multivariate analysis of variance  to test whether tenrecs and golden moles occupied significantly different positions within the morphospaces defined by the PC axes that accounted for 95% of the overall variation in the data . A significant difference between the two </w:t>
      </w:r>
      <w:del w:id="98" w:author="Administrator" w:date="2015-03-24T11:45:00Z">
        <w:r w:rsidDel="00897D23">
          <w:delText xml:space="preserve">Families </w:delText>
        </w:r>
      </w:del>
      <w:ins w:id="99" w:author="Administrator" w:date="2015-03-24T11:45:00Z">
        <w:r w:rsidR="00897D23">
          <w:t>f</w:t>
        </w:r>
        <w:r w:rsidR="00897D23">
          <w:t xml:space="preserve">amilies </w:t>
        </w:r>
      </w:ins>
      <w:r>
        <w:t xml:space="preserve">would indicate that they have unique morphologies which do not overlap. Second, we compared morphological diversity within tenrecs to the diversity within golden moles. </w:t>
      </w:r>
    </w:p>
    <w:p w:rsidR="00182049" w:rsidRDefault="00182049">
      <w:pPr>
        <w:rPr>
          <w:ins w:id="100" w:author="Administrator" w:date="2015-03-12T12:34:00Z"/>
        </w:rPr>
      </w:pPr>
      <w:ins w:id="101" w:author="Administrator" w:date="2015-03-12T12:34:00Z">
        <w:r w:rsidRPr="00182049">
          <w:t xml:space="preserve">Morphological diversity (variation in form) is more commonly referred to as morphological disparity </w:t>
        </w:r>
        <w:r>
          <w:t>(Foote1997)</w:t>
        </w:r>
        <w:r w:rsidRPr="00182049">
          <w:t>. There are many different methods for measuring disparity. Calculations based on summary (principal component) axes of sha</w:t>
        </w:r>
        <w:r>
          <w:t xml:space="preserve">pe variation are popular </w:t>
        </w:r>
      </w:ins>
      <w:ins w:id="102" w:author="Administrator" w:date="2015-03-12T12:35:00Z">
        <w:r>
          <w:t>(</w:t>
        </w:r>
      </w:ins>
      <w:ins w:id="103" w:author="Administrator" w:date="2015-03-12T12:34:00Z">
        <w:r w:rsidRPr="00182049">
          <w:t>Ruta2013, Foth201</w:t>
        </w:r>
        <w:r>
          <w:t>2, Brusatte2008, Wainwright2007</w:t>
        </w:r>
      </w:ins>
      <w:ins w:id="104" w:author="Administrator" w:date="2015-03-12T12:35:00Z">
        <w:r>
          <w:t>)</w:t>
        </w:r>
      </w:ins>
      <w:ins w:id="105" w:author="Administrator" w:date="2015-03-12T12:34:00Z">
        <w:r w:rsidRPr="00182049">
          <w:t xml:space="preserve"> while other methods include calculating disparity directly from Procrustes shap</w:t>
        </w:r>
        <w:r>
          <w:t xml:space="preserve">e variables </w:t>
        </w:r>
      </w:ins>
      <w:ins w:id="106" w:author="Administrator" w:date="2015-03-12T12:35:00Z">
        <w:r>
          <w:t>(</w:t>
        </w:r>
      </w:ins>
      <w:ins w:id="107" w:author="Administrator" w:date="2015-03-12T12:34:00Z">
        <w:r>
          <w:t>Zelditch2012</w:t>
        </w:r>
      </w:ins>
      <w:ins w:id="108" w:author="Administrator" w:date="2015-03-12T12:35:00Z">
        <w:r>
          <w:t>)</w:t>
        </w:r>
      </w:ins>
      <w:ins w:id="109" w:author="Administrator" w:date="2015-03-12T12:34:00Z">
        <w:r w:rsidRPr="00182049">
          <w:t xml:space="preserve"> or rate-based approaches which depend on phylogenetic br</w:t>
        </w:r>
        <w:r>
          <w:t xml:space="preserve">anching patterns </w:t>
        </w:r>
      </w:ins>
      <w:ins w:id="110" w:author="Administrator" w:date="2015-03-12T12:35:00Z">
        <w:r>
          <w:t xml:space="preserve">(e.g. </w:t>
        </w:r>
      </w:ins>
      <w:ins w:id="111" w:author="Administrator" w:date="2015-03-12T12:34:00Z">
        <w:r w:rsidRPr="00182049">
          <w:t>P</w:t>
        </w:r>
        <w:r>
          <w:t>rice2013, Price2010, OMeara2006</w:t>
        </w:r>
      </w:ins>
      <w:ins w:id="112" w:author="Administrator" w:date="2015-03-12T12:35:00Z">
        <w:r>
          <w:t>)</w:t>
        </w:r>
      </w:ins>
      <w:ins w:id="113" w:author="Administrator" w:date="2015-03-12T12:34:00Z">
        <w:r w:rsidRPr="00182049">
          <w:t xml:space="preserve">. There is no single best method of measuring </w:t>
        </w:r>
        <w:r>
          <w:t xml:space="preserve">disparity </w:t>
        </w:r>
      </w:ins>
      <w:ins w:id="114" w:author="Administrator" w:date="2015-03-12T12:35:00Z">
        <w:r>
          <w:t>(</w:t>
        </w:r>
      </w:ins>
      <w:ins w:id="115" w:author="Administrator" w:date="2015-03-12T12:34:00Z">
        <w:r>
          <w:t>Ciampaglio2001</w:t>
        </w:r>
      </w:ins>
      <w:ins w:id="116" w:author="Administrator" w:date="2015-03-12T12:35:00Z">
        <w:r>
          <w:t>)</w:t>
        </w:r>
      </w:ins>
      <w:ins w:id="117" w:author="Administrator" w:date="2015-03-12T12:34:00Z">
        <w:r w:rsidRPr="00182049">
          <w:t xml:space="preserve"> and each method makes different assumptions which are appropriate for different situations. Therefore, for clarity, we have chosen to measure variation in physical form using a clear, easily-interpr</w:t>
        </w:r>
        <w:r>
          <w:t>etable method which captures va</w:t>
        </w:r>
        <w:r w:rsidRPr="00182049">
          <w:t>riation in morphological diversity.</w:t>
        </w:r>
      </w:ins>
    </w:p>
    <w:p w:rsidR="0092139A" w:rsidRDefault="00AA479C">
      <w:r>
        <w:t xml:space="preserve">We define morphological diversity as the mean Euclidean distance (sum of squared differences) between each species and its </w:t>
      </w:r>
      <w:del w:id="118" w:author="Administrator" w:date="2015-03-12T10:19:00Z">
        <w:r w:rsidDel="001A5523">
          <w:delText>Family</w:delText>
        </w:r>
      </w:del>
      <w:ins w:id="119" w:author="Administrator" w:date="2015-03-12T10:20:00Z">
        <w:r w:rsidR="001A5523">
          <w:t>f</w:t>
        </w:r>
      </w:ins>
      <w:ins w:id="120" w:author="Administrator" w:date="2015-03-12T10:19:00Z">
        <w:r w:rsidR="001A5523">
          <w:t>amily</w:t>
        </w:r>
      </w:ins>
      <w:r>
        <w:t xml:space="preserve"> centroid (Figure [</w:t>
      </w:r>
      <w:proofErr w:type="spellStart"/>
      <w:r>
        <w:t>fig</w:t>
      </w:r>
      <w:proofErr w:type="gramStart"/>
      <w:r>
        <w:t>:centroids</w:t>
      </w:r>
      <w:proofErr w:type="spellEnd"/>
      <w:proofErr w:type="gramEnd"/>
      <w:r>
        <w:t xml:space="preserve">]). This is summarised in the equation below where </w:t>
      </w:r>
      <w:r>
        <w:rPr>
          <w:i/>
        </w:rPr>
        <w:t>n</w:t>
      </w:r>
      <w:r>
        <w:t xml:space="preserve"> is the number of species in the </w:t>
      </w:r>
      <w:del w:id="121" w:author="Administrator" w:date="2015-03-12T10:19:00Z">
        <w:r w:rsidDel="001A5523">
          <w:delText>Family</w:delText>
        </w:r>
      </w:del>
      <w:ins w:id="122" w:author="Administrator" w:date="2015-03-12T10:20:00Z">
        <w:r w:rsidR="001A5523">
          <w:t>f</w:t>
        </w:r>
      </w:ins>
      <w:ins w:id="123" w:author="Administrator" w:date="2015-03-12T10:19:00Z">
        <w:r w:rsidR="001A5523">
          <w:t>amily</w:t>
        </w:r>
      </w:ins>
      <w:r>
        <w:t xml:space="preserve">, </w:t>
      </w:r>
      <w:r>
        <w:rPr>
          <w:i/>
        </w:rPr>
        <w:t>i</w:t>
      </w:r>
      <w:r>
        <w:t xml:space="preserve"> is the number of PC axes and </w:t>
      </w:r>
      <w:r>
        <w:rPr>
          <w:i/>
        </w:rPr>
        <w:t>c</w:t>
      </w:r>
      <w:r>
        <w:t xml:space="preserve"> is the average PC score for each axis (the centroid).</w:t>
      </w:r>
    </w:p>
    <w:p w:rsidR="0092139A" w:rsidRDefault="00AA479C">
      <m:oMathPara>
        <m:oMathParaPr>
          <m:jc m:val="center"/>
        </m:oMathParaPr>
        <m:oMath>
          <m:r>
            <w:rPr>
              <w:rFonts w:ascii="Cambria Math" w:hAnsi="Cambria Math"/>
            </w:rPr>
            <m:t>Diversity=</m:t>
          </m:r>
          <m:f>
            <m:fPr>
              <m:ctrlPr>
                <w:rPr>
                  <w:rFonts w:ascii="Cambria Math" w:hAnsi="Cambria Math"/>
                </w:rPr>
              </m:ctrlPr>
            </m:fPr>
            <m:num>
              <m:rad>
                <m:radPr>
                  <m:degHide m:val="1"/>
                  <m:ctrlPr>
                    <w:rPr>
                      <w:rFonts w:ascii="Cambria Math" w:hAnsi="Cambria Math"/>
                    </w:rPr>
                  </m:ctrlPr>
                </m:radPr>
                <m:deg/>
                <m:e>
                  <m:r>
                    <w:rPr>
                      <w:rFonts w:ascii="Cambria Math" w:hAnsi="Cambria Math"/>
                    </w:rPr>
                    <m:t>Σ(PC</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-PC</m:t>
                  </m:r>
                  <m:sSub>
                    <m:sSubPr>
                      <m:ctrlPr>
                        <w:rPr>
                          <w:rFonts w:ascii="Cambria Math" w:hAnsi="Cambria Math"/>
                        </w:rPr>
                      </m:ctrlPr>
                    </m:sSubPr>
                    <m:e>
                      <m:r>
                        <w:rPr>
                          <w:rFonts w:ascii="Cambria Math" w:hAnsi="Cambria Math"/>
                        </w:rPr>
                        <m:t>c</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rad>
            </m:num>
            <m:den>
              <m:r>
                <w:rPr>
                  <w:rFonts w:ascii="Cambria Math" w:hAnsi="Cambria Math"/>
                </w:rPr>
                <m:t>n</m:t>
              </m:r>
            </m:den>
          </m:f>
        </m:oMath>
      </m:oMathPara>
    </w:p>
    <w:p w:rsidR="0092139A" w:rsidRDefault="00AA479C">
      <w:r>
        <w:t>If tenrecs are more morphologically diverse than golden moles, then they should be more dispersed within the morphospaces and have, on average, higher values of mean Euclidean distance.</w:t>
      </w:r>
    </w:p>
    <w:p w:rsidR="0092139A" w:rsidRDefault="00AA479C">
      <w:r>
        <w:t xml:space="preserve">One possible issue with these analyses is that the two </w:t>
      </w:r>
      <w:del w:id="124" w:author="Administrator" w:date="2015-03-24T11:46:00Z">
        <w:r w:rsidDel="00897D23">
          <w:delText xml:space="preserve">Families </w:delText>
        </w:r>
      </w:del>
      <w:ins w:id="125" w:author="Administrator" w:date="2015-03-24T11:46:00Z">
        <w:r w:rsidR="00897D23">
          <w:t>f</w:t>
        </w:r>
        <w:r w:rsidR="00897D23">
          <w:t xml:space="preserve">amilies </w:t>
        </w:r>
      </w:ins>
      <w:r>
        <w:t xml:space="preserve">have unequal sample sizes: 31 (or a subset of 17) tenrec species compared to just 12 golden mole species. Morphological diversity is usually decoupled from taxonomic diversity  so </w:t>
      </w:r>
      <w:r>
        <w:lastRenderedPageBreak/>
        <w:t xml:space="preserve">larger groups are not necessarily more morphologically diverse. However, comparing morphological diversity in tenrecs to the diversity of a smaller </w:t>
      </w:r>
      <w:del w:id="126" w:author="Administrator" w:date="2015-03-12T10:19:00Z">
        <w:r w:rsidDel="001A5523">
          <w:delText>Family</w:delText>
        </w:r>
      </w:del>
      <w:ins w:id="127" w:author="Administrator" w:date="2015-03-12T10:20:00Z">
        <w:r w:rsidR="001A5523">
          <w:t>f</w:t>
        </w:r>
      </w:ins>
      <w:ins w:id="128" w:author="Administrator" w:date="2015-03-12T10:19:00Z">
        <w:r w:rsidR="001A5523">
          <w:t>amily</w:t>
        </w:r>
      </w:ins>
      <w:r>
        <w:t xml:space="preserve"> could still bias the results. We used pairwise permutation tests to account for this potential issue.</w:t>
      </w:r>
    </w:p>
    <w:p w:rsidR="0092139A" w:rsidRDefault="00AA479C">
      <w:r>
        <w:t xml:space="preserve">We tested the null hypothesis that tenrecs and golden moles have the same morphological diversity (the same mean Euclidean distance to the </w:t>
      </w:r>
      <w:del w:id="129" w:author="Administrator" w:date="2015-03-12T10:19:00Z">
        <w:r w:rsidDel="001A5523">
          <w:delText>Family</w:delText>
        </w:r>
      </w:del>
      <w:ins w:id="130" w:author="Administrator" w:date="2015-03-12T10:20:00Z">
        <w:r w:rsidR="001A5523">
          <w:t>f</w:t>
        </w:r>
      </w:ins>
      <w:ins w:id="131" w:author="Administrator" w:date="2015-03-12T10:19:00Z">
        <w:r w:rsidR="001A5523">
          <w:t>amily</w:t>
        </w:r>
      </w:ins>
      <w:r>
        <w:t xml:space="preserve"> centroid). If this is true, when we randomly assign the group identity of each species (i.e. shuffle the “tenrec” and “golden mole” labels) and then re-compare the morphological diversity of the two groups, there should be no significant difference between these results and those obtained when the species are assigned to the correct groupings.</w:t>
      </w:r>
    </w:p>
    <w:p w:rsidR="0092139A" w:rsidRDefault="00AA479C">
      <w:r>
        <w:t xml:space="preserve">We performed this shuffling procedure (random assignation of group identity) 1000 times and calculated the difference in morphological diversity between the two groups for each permutation. This generated a distribution of 1000 values which are calculations of the differences in morphological diversity under the assumption that the null hypothesis (equal morphological diversity in the two </w:t>
      </w:r>
      <w:del w:id="132" w:author="Administrator" w:date="2015-03-24T11:47:00Z">
        <w:r w:rsidDel="00897D23">
          <w:delText>Families</w:delText>
        </w:r>
      </w:del>
      <w:ins w:id="133" w:author="Administrator" w:date="2015-03-24T11:47:00Z">
        <w:r w:rsidR="00897D23">
          <w:t>f</w:t>
        </w:r>
        <w:r w:rsidR="00897D23">
          <w:t>amilies</w:t>
        </w:r>
      </w:ins>
      <w:r>
        <w:t xml:space="preserve">) is true. This method automatically accounts for differences in sample size because shuffling of the group labels preserves the sample size of each group: there will always be 12 species labelled as “golden mole” and then, depending on the analysis, either 31 or 17 species labelled as “tenrec”. Therefore, the 1000 permuted values of differences in morphological diversity create a distribution of the expected difference in diversity between a group of sample size 31 (or 17 in the case of the tenrec data subset) compared to a group of sample size 12 under the null hypothesis that the two groups have the same morphological diversity. We compared the observed measures of the differences in morphological diversity between the two </w:t>
      </w:r>
      <w:del w:id="134" w:author="Administrator" w:date="2015-03-24T11:48:00Z">
        <w:r w:rsidDel="00897D23">
          <w:delText xml:space="preserve">Families </w:delText>
        </w:r>
      </w:del>
      <w:ins w:id="135" w:author="Administrator" w:date="2015-03-24T11:48:00Z">
        <w:r w:rsidR="00897D23">
          <w:t>f</w:t>
        </w:r>
        <w:r w:rsidR="00897D23">
          <w:t xml:space="preserve">amilies </w:t>
        </w:r>
      </w:ins>
      <w:r>
        <w:t>to these null distributions to determine whether there were significant differences after taking sample size into account (two-tailed t test). Data and code for all of our analyses are available on GitHub .</w:t>
      </w:r>
    </w:p>
    <w:p w:rsidR="0092139A" w:rsidRDefault="00AA479C">
      <w:pPr>
        <w:pStyle w:val="Heading1"/>
      </w:pPr>
      <w:bookmarkStart w:id="136" w:name="results"/>
      <w:r>
        <w:t>Results</w:t>
      </w:r>
    </w:p>
    <w:bookmarkEnd w:id="136"/>
    <w:p w:rsidR="0092139A" w:rsidRDefault="00AA479C">
      <w:r>
        <w:t>Figure [fig:threePCA] depicts the morphospaces defined by the first two principal component (PC) axes from our principal components analyses (PCAs) of skull and mandible morphologies. The PCAs are based on the average Procrustes-superimposed shape coordinates for skulls in three views (dorsal, ventral and lateral).</w:t>
      </w:r>
    </w:p>
    <w:p w:rsidR="00E3238A" w:rsidRDefault="00AA479C">
      <w:pPr>
        <w:rPr>
          <w:ins w:id="137" w:author="Administrator" w:date="2015-03-24T10:57:00Z"/>
        </w:rPr>
      </w:pPr>
      <w:r>
        <w:t xml:space="preserve">To compare morphological diversity in the two </w:t>
      </w:r>
      <w:del w:id="138" w:author="Administrator" w:date="2015-03-24T11:48:00Z">
        <w:r w:rsidDel="00897D23">
          <w:delText>Families</w:delText>
        </w:r>
      </w:del>
      <w:ins w:id="139" w:author="Administrator" w:date="2015-03-24T11:48:00Z">
        <w:r w:rsidR="00897D23">
          <w:t>f</w:t>
        </w:r>
        <w:r w:rsidR="00897D23">
          <w:t>amilies</w:t>
        </w:r>
      </w:ins>
      <w:r>
        <w:t xml:space="preserve">, we used the PC axes which accounted for 95% of the cumulative variation in each of the skull analyses: dorsal (n=6 axes), ventral (n=7 axes) and lateral (n=7 axes). First, we compared the position of each </w:t>
      </w:r>
      <w:del w:id="140" w:author="Administrator" w:date="2015-03-12T10:19:00Z">
        <w:r w:rsidDel="001A5523">
          <w:delText>Family</w:delText>
        </w:r>
      </w:del>
      <w:ins w:id="141" w:author="Administrator" w:date="2015-03-12T10:21:00Z">
        <w:r w:rsidR="001A5523">
          <w:t>f</w:t>
        </w:r>
      </w:ins>
      <w:ins w:id="142" w:author="Administrator" w:date="2015-03-12T10:19:00Z">
        <w:r w:rsidR="001A5523">
          <w:t>amily</w:t>
        </w:r>
      </w:ins>
      <w:r>
        <w:t xml:space="preserve"> within the morphospace plots. Tenrecs and golden moles occupy significantly different positions in the dorsal (npMANOVA: F</w:t>
      </w:r>
      <w:r>
        <w:rPr>
          <w:vertAlign w:val="subscript"/>
        </w:rPr>
        <w:t>1</w:t>
      </w:r>
      <w:proofErr w:type="gramStart"/>
      <w:r>
        <w:rPr>
          <w:vertAlign w:val="subscript"/>
        </w:rPr>
        <w:t>,42</w:t>
      </w:r>
      <w:proofErr w:type="gramEnd"/>
      <w:r>
        <w:t>=68.13, R</w:t>
      </w:r>
      <m:oMath>
        <m:sSup>
          <m:sSupPr>
            <m:ctrlPr>
              <w:rPr>
                <w:rFonts w:ascii="Cambria Math" w:hAnsi="Cambria Math"/>
              </w:rPr>
            </m:ctrlPr>
          </m:sSupPr>
          <m:e/>
          <m:sup>
            <m:r>
              <w:rPr>
                <w:rFonts w:ascii="Cambria Math" w:hAnsi="Cambria Math"/>
              </w:rPr>
              <m:t>2</m:t>
            </m:r>
          </m:sup>
        </m:sSup>
      </m:oMath>
      <w:r>
        <w:t>=0.62, p=0.001), ventral (npMANOVA: F</w:t>
      </w:r>
      <w:r>
        <w:rPr>
          <w:vertAlign w:val="subscript"/>
        </w:rPr>
        <w:t>1,42</w:t>
      </w:r>
      <w:r>
        <w:t>=103.33, R</w:t>
      </w:r>
      <m:oMath>
        <m:sSup>
          <m:sSupPr>
            <m:ctrlPr>
              <w:rPr>
                <w:rFonts w:ascii="Cambria Math" w:hAnsi="Cambria Math"/>
              </w:rPr>
            </m:ctrlPr>
          </m:sSupPr>
          <m:e/>
          <m:sup>
            <m:r>
              <w:rPr>
                <w:rFonts w:ascii="Cambria Math" w:hAnsi="Cambria Math"/>
              </w:rPr>
              <m:t>2</m:t>
            </m:r>
          </m:sup>
        </m:sSup>
      </m:oMath>
      <w:r>
        <w:t>=0.72, p=0.001 ) and lateral (npMANOVA: F</w:t>
      </w:r>
      <w:r>
        <w:rPr>
          <w:vertAlign w:val="subscript"/>
        </w:rPr>
        <w:t>1,42</w:t>
      </w:r>
      <w:r>
        <w:t>=76.7, R</w:t>
      </w:r>
      <m:oMath>
        <m:sSup>
          <m:sSupPr>
            <m:ctrlPr>
              <w:rPr>
                <w:rFonts w:ascii="Cambria Math" w:hAnsi="Cambria Math"/>
              </w:rPr>
            </m:ctrlPr>
          </m:sSupPr>
          <m:e/>
          <m:sup>
            <m:r>
              <w:rPr>
                <w:rFonts w:ascii="Cambria Math" w:hAnsi="Cambria Math"/>
              </w:rPr>
              <m:t>2</m:t>
            </m:r>
          </m:sup>
        </m:sSup>
      </m:oMath>
      <w:r>
        <w:t xml:space="preserve"> =0.65, p=0.001) skull morphospaces, indicating that the </w:t>
      </w:r>
      <w:del w:id="143" w:author="Administrator" w:date="2015-03-24T11:48:00Z">
        <w:r w:rsidDel="00897D23">
          <w:delText xml:space="preserve">Families </w:delText>
        </w:r>
      </w:del>
      <w:ins w:id="144" w:author="Administrator" w:date="2015-03-24T11:48:00Z">
        <w:r w:rsidR="00897D23">
          <w:t>f</w:t>
        </w:r>
        <w:r w:rsidR="00897D23">
          <w:t xml:space="preserve">amilies </w:t>
        </w:r>
      </w:ins>
      <w:r>
        <w:t>have very different, non-overlapping cranial and mandible morphologies (Figure [</w:t>
      </w:r>
      <w:proofErr w:type="spellStart"/>
      <w:r>
        <w:t>fig:threePCA</w:t>
      </w:r>
      <w:proofErr w:type="spellEnd"/>
      <w:r>
        <w:t>].</w:t>
      </w:r>
      <w:ins w:id="145" w:author="Administrator" w:date="2015-03-24T10:57:00Z">
        <w:r w:rsidR="00E3238A">
          <w:t xml:space="preserve"> </w:t>
        </w:r>
        <w:r w:rsidR="00E3238A" w:rsidRPr="00E3238A">
          <w:t xml:space="preserve">For each analysis, PC1 </w:t>
        </w:r>
        <w:proofErr w:type="spellStart"/>
        <w:r w:rsidR="00E3238A" w:rsidRPr="00E3238A">
          <w:t>summarises</w:t>
        </w:r>
        <w:proofErr w:type="spellEnd"/>
        <w:r w:rsidR="00E3238A" w:rsidRPr="00E3238A">
          <w:t xml:space="preserve"> a morphological change from the foreshortened, "squat" shape of golden mole skulls at one extreme to the </w:t>
        </w:r>
        <w:proofErr w:type="spellStart"/>
        <w:r w:rsidR="00E3238A" w:rsidRPr="00E3238A">
          <w:t>rostrally</w:t>
        </w:r>
        <w:proofErr w:type="spellEnd"/>
        <w:r w:rsidR="00E3238A" w:rsidRPr="00E3238A">
          <w:t xml:space="preserve"> elongated shape of tenrecs (particularly the \</w:t>
        </w:r>
        <w:proofErr w:type="spellStart"/>
        <w:r w:rsidR="00E3238A" w:rsidRPr="00E3238A">
          <w:t>textit</w:t>
        </w:r>
        <w:proofErr w:type="spellEnd"/>
        <w:r w:rsidR="00E3238A" w:rsidRPr="00E3238A">
          <w:t>{Microgale}) at the other extreme.</w:t>
        </w:r>
      </w:ins>
      <w:r>
        <w:t xml:space="preserve"> </w:t>
      </w:r>
      <w:bookmarkStart w:id="146" w:name="_GoBack"/>
      <w:bookmarkEnd w:id="146"/>
    </w:p>
    <w:p w:rsidR="0092139A" w:rsidRDefault="00AA479C">
      <w:r>
        <w:lastRenderedPageBreak/>
        <w:t xml:space="preserve">Second, we compared the morphological diversity within each </w:t>
      </w:r>
      <w:del w:id="147" w:author="Administrator" w:date="2015-03-12T10:19:00Z">
        <w:r w:rsidDel="001A5523">
          <w:delText>Family</w:delText>
        </w:r>
      </w:del>
      <w:ins w:id="148" w:author="Administrator" w:date="2015-03-12T10:21:00Z">
        <w:r w:rsidR="001A5523">
          <w:t>f</w:t>
        </w:r>
      </w:ins>
      <w:ins w:id="149" w:author="Administrator" w:date="2015-03-12T10:19:00Z">
        <w:r w:rsidR="001A5523">
          <w:t>amily</w:t>
        </w:r>
      </w:ins>
      <w:r>
        <w:t xml:space="preserve">. Based on our measures of mean Euclidean distance to the </w:t>
      </w:r>
      <w:del w:id="150" w:author="Administrator" w:date="2015-03-12T10:19:00Z">
        <w:r w:rsidDel="001A5523">
          <w:delText>Family</w:delText>
        </w:r>
      </w:del>
      <w:ins w:id="151" w:author="Administrator" w:date="2015-03-12T10:21:00Z">
        <w:r w:rsidR="001A5523">
          <w:t>f</w:t>
        </w:r>
      </w:ins>
      <w:ins w:id="152" w:author="Administrator" w:date="2015-03-12T10:19:00Z">
        <w:r w:rsidR="001A5523">
          <w:t>amily</w:t>
        </w:r>
      </w:ins>
      <w:r>
        <w:t xml:space="preserve"> centroids, tenrec skulls are more morphologically diverse than golden mole skulls when they are measured in lateral view but not in dorsal or ventral view (Table [tab:diversity]). In contrast, when we analysed morphological diversity of skulls within the sub-sample of 17 tenrecs (including just five </w:t>
      </w:r>
      <w:r>
        <w:rPr>
          <w:i/>
        </w:rPr>
        <w:t>Microgale</w:t>
      </w:r>
      <w:r>
        <w:t xml:space="preserve"> species) compared to the 12 golden mole species, we found that tenrec skulls were significantly more morphologically diverse than golden moles in all analyses (Table [tab:diversity]). The pairwise permutation tests for each analysis confirmed that differences in morphological diversity were not artefacts of differences in sample size (Table [tab:permutations])</w:t>
      </w:r>
    </w:p>
    <w:p w:rsidR="0092139A" w:rsidRDefault="00AA479C">
      <w:pPr>
        <w:pStyle w:val="Heading1"/>
      </w:pPr>
      <w:bookmarkStart w:id="153" w:name="discussion"/>
      <w:r>
        <w:t>Discussion</w:t>
      </w:r>
    </w:p>
    <w:bookmarkEnd w:id="153"/>
    <w:p w:rsidR="0092139A" w:rsidRDefault="00AA479C">
      <w:r>
        <w:t>Tenrecs are often cited as an example of a mammalian group with high morphological diversity . They are also more ecologically diverse than their closest relatives  so we predicted that they would be more morphologically diverse than golden moles. However, our results do not support our original prediction, highlighting the importance of quantitative tests of perceived morphological patterns.</w:t>
      </w:r>
    </w:p>
    <w:p w:rsidR="0092139A" w:rsidRDefault="00AA479C">
      <w:r>
        <w:t xml:space="preserve">In our full analysis, tenrecs only had higher morphological diversity than golden moles when the skulls were measured in lateral view (Table [tab:diversity]). There was no difference in morphological diversity when we analysed the skulls in dorsal or ventral views. This is most likely due to our choice of landmarks. The two outline curves in lateral view (Figure [fig:landmarks]) emphasise morphological variation in the back and top of the skulls. These curves summarise overall shape variation but they do not identify clear anatomical differences because they are defined by relative features rather than homologous structures . Therefore, high morphological diversity in tenrecs when analysed in this view may not indicate biologically or ecologically relevant variation. These lateral aspects of the skull morphology were not visible in the dorsal and ventral photographs so they could not be included in those analyses. In contrast, our landmarks in the dorsal, and particularly ventral, views focus on morphological variation in the overall outline shape of the sides of the skull and palate (Figure [fig:landmarks]). The result that tenrecs are no more diverse than golden moles in these areas makes intuitive sense: most tenrecs have </w:t>
      </w:r>
      <w:del w:id="154" w:author="Administrator" w:date="2015-03-19T15:36:00Z">
        <w:r w:rsidDel="004D050E">
          <w:delText xml:space="preserve">broad, </w:delText>
        </w:r>
      </w:del>
      <w:r>
        <w:t>non-</w:t>
      </w:r>
      <w:proofErr w:type="spellStart"/>
      <w:r>
        <w:t>specialised</w:t>
      </w:r>
      <w:proofErr w:type="spellEnd"/>
      <w:r>
        <w:t xml:space="preserve"> </w:t>
      </w:r>
      <w:ins w:id="155" w:author="Administrator" w:date="2015-03-19T15:36:00Z">
        <w:r w:rsidR="004D050E">
          <w:t xml:space="preserve">insectivorous or faunivorous </w:t>
        </w:r>
      </w:ins>
      <w:proofErr w:type="gramStart"/>
      <w:r>
        <w:t>diets  so</w:t>
      </w:r>
      <w:proofErr w:type="gramEnd"/>
      <w:r>
        <w:t xml:space="preserve"> there is no obvious functional reason why they should have particularly diverse palate morphologies.</w:t>
      </w:r>
      <w:ins w:id="156" w:author="Administrator" w:date="2015-03-19T16:01:00Z">
        <w:r w:rsidR="00F70050">
          <w:t xml:space="preserve"> </w:t>
        </w:r>
        <w:r w:rsidR="00F70050" w:rsidRPr="00F70050">
          <w:t>Similarly, while there are anatomical differences among tenrec tooth morphologies more work is required to determine if and how those differences correspond to variation in diet or feeding ecology.</w:t>
        </w:r>
      </w:ins>
      <w:r>
        <w:t xml:space="preserve"> The different results for our analysis of lateral skull morphologies compared to dorsal and ventral views highlight the importance of using multiple approaches when studying 3D morphological shape using 2D geometric morphometrics </w:t>
      </w:r>
      <w:proofErr w:type="gramStart"/>
      <w:r>
        <w:t>techniques .</w:t>
      </w:r>
      <w:proofErr w:type="gramEnd"/>
      <w:ins w:id="157" w:author="Administrator" w:date="2015-03-12T11:34:00Z">
        <w:r w:rsidR="00D972BC">
          <w:t xml:space="preserve"> </w:t>
        </w:r>
        <w:r w:rsidR="00D972BC" w:rsidRPr="00D972BC">
          <w:t>Future analyses could use 3D geometric morphometric approaches to test whether similar patterns emerge.</w:t>
        </w:r>
      </w:ins>
    </w:p>
    <w:p w:rsidR="0092139A" w:rsidRDefault="00AA479C">
      <w:r>
        <w:t xml:space="preserve">Landmark choice and placement will inevitably influence the results of a geometric morphometrics study. Our interest in broad-scale, cross-taxonomic comparisons of cranial morphology constrained our choice of landmarks to those that could be accurately identified in many different species . In contrast, studies that use skulls to characterise morphological variation within species  or to delineate species boundaries </w:t>
      </w:r>
      <w:r>
        <w:lastRenderedPageBreak/>
        <w:t>within a clade  tend to focus on more detailed, biologically homologous landmarks . Repeating our analyses with a narrower taxonomic focus may give greater insight into the specific morphological differences among subgroups of tenrecs and golden moles.</w:t>
      </w:r>
    </w:p>
    <w:p w:rsidR="0092139A" w:rsidRDefault="00AA479C">
      <w:r>
        <w:t xml:space="preserve">In addition to the differences among the three skull views, our results indicate that, in skulls at least, the overall morphological diversity within tenrecs is not as large as is often assumed . Studies of morphological variation are sensitive to the sampling used. If a particular morphotype is over-represented then the similarities among those species will reduce the overall morphological variation within the group . This appears to be the case for our data; it was only when we included a sub-sample of </w:t>
      </w:r>
      <w:r>
        <w:rPr>
          <w:i/>
        </w:rPr>
        <w:t>Microgale</w:t>
      </w:r>
      <w:r>
        <w:t xml:space="preserve"> tenrecs that we found higher morphological diversity in tenrecs compared to golden moles across all three skull analyses (Table [tab:diversity]). While there are clear physical differences among </w:t>
      </w:r>
      <w:del w:id="158" w:author="Administrator" w:date="2015-03-12T10:19:00Z">
        <w:r w:rsidDel="001A5523">
          <w:delText>Family</w:delText>
        </w:r>
      </w:del>
      <w:ins w:id="159" w:author="Administrator" w:date="2015-03-12T10:21:00Z">
        <w:r w:rsidR="001A5523">
          <w:t>f</w:t>
        </w:r>
      </w:ins>
      <w:ins w:id="160" w:author="Administrator" w:date="2015-03-12T10:19:00Z">
        <w:r w:rsidR="001A5523">
          <w:t>amily</w:t>
        </w:r>
      </w:ins>
      <w:r>
        <w:t xml:space="preserve"> </w:t>
      </w:r>
      <w:proofErr w:type="gramStart"/>
      <w:r>
        <w:t>members ,</w:t>
      </w:r>
      <w:proofErr w:type="gramEnd"/>
      <w:r>
        <w:t xml:space="preserve"> the majority of tenrecs </w:t>
      </w:r>
      <w:ins w:id="161" w:author="Administrator" w:date="2015-03-12T15:29:00Z">
        <w:r w:rsidR="006118AA">
          <w:t xml:space="preserve">(the </w:t>
        </w:r>
        <w:r w:rsidR="006118AA" w:rsidRPr="006118AA">
          <w:rPr>
            <w:i/>
          </w:rPr>
          <w:t>Microgale</w:t>
        </w:r>
        <w:r w:rsidR="006118AA">
          <w:t xml:space="preserve">) </w:t>
        </w:r>
      </w:ins>
      <w:r>
        <w:t xml:space="preserve">are very morphologically similar  so morphological diversity in the </w:t>
      </w:r>
      <w:del w:id="162" w:author="Administrator" w:date="2015-03-12T10:19:00Z">
        <w:r w:rsidDel="001A5523">
          <w:delText>Family</w:delText>
        </w:r>
      </w:del>
      <w:ins w:id="163" w:author="Administrator" w:date="2015-03-12T10:21:00Z">
        <w:r w:rsidR="001A5523">
          <w:t>f</w:t>
        </w:r>
      </w:ins>
      <w:ins w:id="164" w:author="Administrator" w:date="2015-03-12T10:19:00Z">
        <w:r w:rsidR="001A5523">
          <w:t>amily</w:t>
        </w:r>
      </w:ins>
      <w:r>
        <w:t xml:space="preserve"> as a whole is not as large as it first appears.</w:t>
      </w:r>
    </w:p>
    <w:p w:rsidR="0092139A" w:rsidRDefault="00AA479C">
      <w:r>
        <w:t xml:space="preserve">The goal of our study was to quantify morphological variation in tenrecs instead of relying on subjective assessments of their high morphological diversity . However, it is difficult to quantify overall morphological diversity because any study is inevitably constrained by its choice of specific traits . </w:t>
      </w:r>
      <w:ins w:id="165" w:author="Administrator" w:date="2015-03-12T11:57:00Z">
        <w:r>
          <w:t xml:space="preserve">While the skull is widely regarded as a good model for studying morphological </w:t>
        </w:r>
      </w:ins>
      <w:ins w:id="166" w:author="Administrator" w:date="2015-03-12T11:58:00Z">
        <w:r>
          <w:t>variation</w:t>
        </w:r>
      </w:ins>
      <w:ins w:id="167" w:author="Administrator" w:date="2015-03-12T11:57:00Z">
        <w:r>
          <w:t>,</w:t>
        </w:r>
      </w:ins>
      <w:ins w:id="168" w:author="Administrator" w:date="2015-03-12T11:58:00Z">
        <w:r>
          <w:t xml:space="preserve"> </w:t>
        </w:r>
      </w:ins>
      <w:del w:id="169" w:author="Administrator" w:date="2015-03-12T11:58:00Z">
        <w:r w:rsidDel="00AA479C">
          <w:delText xml:space="preserve">Variation in skull shape is only one aspect of overall morphology. Quantifying </w:delText>
        </w:r>
      </w:del>
      <w:ins w:id="170" w:author="Administrator" w:date="2015-03-12T11:58:00Z">
        <w:r>
          <w:t xml:space="preserve">quantifying </w:t>
        </w:r>
      </w:ins>
      <w:r>
        <w:t>variation in other morphological traits could yield different patterns. Therefore future work should extend our approach beyond skulls to gain a more complete understanding of the overall morphological diversity of tenrecs and golden moles. While recognising these limitations, our results provide valuable insights into the differences between subjective and quantitative assessments of morphological diversity.</w:t>
      </w:r>
    </w:p>
    <w:p w:rsidR="0092139A" w:rsidRDefault="00AA479C">
      <w:pPr>
        <w:pStyle w:val="Heading1"/>
      </w:pPr>
      <w:bookmarkStart w:id="171" w:name="conclusions"/>
      <w:r>
        <w:t>Conclusions</w:t>
      </w:r>
    </w:p>
    <w:bookmarkEnd w:id="171"/>
    <w:p w:rsidR="0092139A" w:rsidRDefault="00AA479C">
      <w:r>
        <w:t xml:space="preserve">We have presented the first quantitative investigation of morphological diversity in tenrecs. Our results indicate that, overall, tenrec skulls are not more morphologically diverse than golden moles and that similarities among the species rich </w:t>
      </w:r>
      <w:r>
        <w:rPr>
          <w:i/>
        </w:rPr>
        <w:t>Microgale</w:t>
      </w:r>
      <w:r>
        <w:t xml:space="preserve"> tenrecs mask signals of higher morphological diversity among the rest of the </w:t>
      </w:r>
      <w:del w:id="172" w:author="Administrator" w:date="2015-03-12T10:19:00Z">
        <w:r w:rsidDel="001A5523">
          <w:delText>Family</w:delText>
        </w:r>
      </w:del>
      <w:ins w:id="173" w:author="Administrator" w:date="2015-03-12T10:21:00Z">
        <w:r w:rsidR="001A5523">
          <w:t>f</w:t>
        </w:r>
      </w:ins>
      <w:ins w:id="174" w:author="Administrator" w:date="2015-03-12T10:19:00Z">
        <w:r w:rsidR="001A5523">
          <w:t>amily</w:t>
        </w:r>
      </w:ins>
      <w:r>
        <w:t xml:space="preserve">. Of course the results presented here are restricted to just one </w:t>
      </w:r>
      <w:del w:id="175" w:author="Administrator" w:date="2015-03-12T15:32:00Z">
        <w:r w:rsidDel="000A36A6">
          <w:delText xml:space="preserve">axis </w:delText>
        </w:r>
      </w:del>
      <w:ins w:id="176" w:author="Administrator" w:date="2015-03-12T15:32:00Z">
        <w:r w:rsidR="000A36A6">
          <w:t xml:space="preserve">aspect </w:t>
        </w:r>
      </w:ins>
      <w:r>
        <w:t>of morphological variation and further analysis of other traits is required. However, our findings provide a foundation for future investigations and represent a significant step towards a more quantitative understanding of patterns of morphological and evolutionary diversity in tenrecs.</w:t>
      </w:r>
    </w:p>
    <w:p w:rsidR="0092139A" w:rsidRDefault="00AA479C">
      <w:pPr>
        <w:pStyle w:val="Heading1"/>
      </w:pPr>
      <w:bookmarkStart w:id="177" w:name="acknowledgements"/>
      <w:r>
        <w:t>Acknowledgements</w:t>
      </w:r>
    </w:p>
    <w:bookmarkEnd w:id="177"/>
    <w:p w:rsidR="0092139A" w:rsidRDefault="00AA479C">
      <w:r>
        <w:t xml:space="preserve">We thank Thomas Guillerme, François Gould and the members of NERD club for their insightful discussions and comments. </w:t>
      </w:r>
      <w:ins w:id="178" w:author="Administrator" w:date="2015-03-24T11:02:00Z">
        <w:r w:rsidR="00E3238A">
          <w:t xml:space="preserve">We are grateful </w:t>
        </w:r>
      </w:ins>
      <w:ins w:id="179" w:author="Administrator" w:date="2015-03-24T11:03:00Z">
        <w:r w:rsidR="00E3238A">
          <w:t xml:space="preserve">to the Editor, Nick </w:t>
        </w:r>
        <w:proofErr w:type="spellStart"/>
        <w:r w:rsidR="00E3238A">
          <w:t>Crumpton</w:t>
        </w:r>
        <w:proofErr w:type="spellEnd"/>
        <w:r w:rsidR="00E3238A">
          <w:t xml:space="preserve"> and an anonymous reviewer for their constructive comments. </w:t>
        </w:r>
      </w:ins>
      <w:r>
        <w:t xml:space="preserve">Thank </w:t>
      </w:r>
      <w:ins w:id="180" w:author="Administrator" w:date="2015-03-24T11:04:00Z">
        <w:r w:rsidR="00E3238A">
          <w:t xml:space="preserve"> </w:t>
        </w:r>
      </w:ins>
      <w:r>
        <w:t xml:space="preserve">you to museum staff and curators for facilitating our access to their collections: Leona Leonard and Nigel Monaghan (Natural History Museum, Ireland), Roberto Portela Miguez and Paula Jenkins (Natural History Museum, London), Esther Langan (Smithsonian Institute </w:t>
      </w:r>
      <w:r>
        <w:lastRenderedPageBreak/>
        <w:t>NMNH), Eileen Westwig (American Museum of Natural History), Judy Chupasko (Museum of Comparative Zoology) and Bill Stanley and Steve Goodman (Field Museum). This work was funded by an Irish Research Council EMBARK Initiative Postgraduate Scholarship (SF) and a European Commission CORDIS Seventh Framework Programme (FP7) Marie Curie CIG grant (proposal number: 321696; NC).</w:t>
      </w:r>
    </w:p>
    <w:sectPr w:rsidR="0092139A" w:rsidSect="00395B49">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C6112E"/>
    <w:multiLevelType w:val="multilevel"/>
    <w:tmpl w:val="20608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A36A6"/>
    <w:rsid w:val="0011092D"/>
    <w:rsid w:val="0017048D"/>
    <w:rsid w:val="00182049"/>
    <w:rsid w:val="001A5523"/>
    <w:rsid w:val="002352A6"/>
    <w:rsid w:val="00395B49"/>
    <w:rsid w:val="003E2738"/>
    <w:rsid w:val="004D050E"/>
    <w:rsid w:val="004E29B3"/>
    <w:rsid w:val="00590D07"/>
    <w:rsid w:val="006118AA"/>
    <w:rsid w:val="00784D58"/>
    <w:rsid w:val="00850DB9"/>
    <w:rsid w:val="00897D23"/>
    <w:rsid w:val="008C4A44"/>
    <w:rsid w:val="008D6863"/>
    <w:rsid w:val="0092139A"/>
    <w:rsid w:val="009729AD"/>
    <w:rsid w:val="00A87C50"/>
    <w:rsid w:val="00AA479C"/>
    <w:rsid w:val="00B232B2"/>
    <w:rsid w:val="00B354FC"/>
    <w:rsid w:val="00B86B75"/>
    <w:rsid w:val="00BC48D5"/>
    <w:rsid w:val="00BD6C60"/>
    <w:rsid w:val="00C36279"/>
    <w:rsid w:val="00CE0DAE"/>
    <w:rsid w:val="00CF5382"/>
    <w:rsid w:val="00D972BC"/>
    <w:rsid w:val="00E315A3"/>
    <w:rsid w:val="00E3238A"/>
    <w:rsid w:val="00F17327"/>
    <w:rsid w:val="00F70050"/>
    <w:rsid w:val="00FE4E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395B49"/>
  </w:style>
  <w:style w:type="paragraph" w:styleId="BalloonText">
    <w:name w:val="Balloon Text"/>
    <w:basedOn w:val="Normal"/>
    <w:link w:val="BalloonTextChar"/>
    <w:rsid w:val="00395B49"/>
    <w:pPr>
      <w:spacing w:before="0" w:after="0"/>
    </w:pPr>
    <w:rPr>
      <w:rFonts w:ascii="Tahoma" w:hAnsi="Tahoma" w:cs="Tahoma"/>
      <w:sz w:val="16"/>
      <w:szCs w:val="16"/>
    </w:rPr>
  </w:style>
  <w:style w:type="character" w:customStyle="1" w:styleId="BalloonTextChar">
    <w:name w:val="Balloon Text Char"/>
    <w:basedOn w:val="DefaultParagraphFont"/>
    <w:link w:val="BalloonText"/>
    <w:rsid w:val="00395B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9</Pages>
  <Words>4066</Words>
  <Characters>23179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Morphological diversity in tenrecs (Afrosoricida, Tenrecidae): Comparing tenrec skull diversity to their closest relatives</vt:lpstr>
    </vt:vector>
  </TitlesOfParts>
  <Company/>
  <LinksUpToDate>false</LinksUpToDate>
  <CharactersWithSpaces>27191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Morphological diversity in tenrecs (Afrosoricida, Tenrecidae): Comparing tenrec skull diversity to their closest relatives</dc:title>
  <dc:creator/>
  <cp:lastModifiedBy>Administrator</cp:lastModifiedBy>
  <cp:revision>15</cp:revision>
  <dcterms:created xsi:type="dcterms:W3CDTF">2015-03-12T09:50:00Z</dcterms:created>
  <dcterms:modified xsi:type="dcterms:W3CDTF">2015-03-24T11:52:00Z</dcterms:modified>
</cp:coreProperties>
</file>